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59A" w:rsidDel="00122DF6" w:rsidRDefault="0058559A" w:rsidP="0058559A">
      <w:pPr>
        <w:jc w:val="center"/>
        <w:rPr>
          <w:del w:id="0" w:author="feng lin" w:date="2016-03-06T08:57:00Z"/>
        </w:rPr>
        <w:pPrChange w:id="1" w:author="feng lin" w:date="2016-03-06T08:56:00Z">
          <w:pPr/>
        </w:pPrChange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讲：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内核构架</w:t>
      </w:r>
    </w:p>
    <w:p w:rsidR="0058559A" w:rsidRDefault="0058559A" w:rsidP="00122DF6">
      <w:pPr>
        <w:jc w:val="center"/>
        <w:rPr>
          <w:rFonts w:hint="eastAsia"/>
        </w:rPr>
        <w:pPrChange w:id="2" w:author="feng lin" w:date="2016-03-06T08:57:00Z">
          <w:pPr/>
        </w:pPrChange>
      </w:pPr>
    </w:p>
    <w:p w:rsidR="0058559A" w:rsidRDefault="00122DF6">
      <w:pPr>
        <w:rPr>
          <w:ins w:id="3" w:author="feng lin" w:date="2016-03-06T08:56:00Z"/>
        </w:rPr>
      </w:pPr>
      <w:ins w:id="4" w:author="feng lin" w:date="2016-03-06T08:57:00Z">
        <w:r>
          <w:rPr>
            <w:rFonts w:hint="eastAsia"/>
          </w:rPr>
          <w:t>前言</w:t>
        </w:r>
      </w:ins>
      <w:ins w:id="5" w:author="feng lin" w:date="2016-03-06T08:56:00Z">
        <w:r w:rsidR="0058559A">
          <w:rPr>
            <w:rFonts w:hint="eastAsia"/>
          </w:rPr>
          <w:t>：</w:t>
        </w:r>
      </w:ins>
    </w:p>
    <w:p w:rsidR="0058559A" w:rsidRDefault="00122DF6">
      <w:pPr>
        <w:rPr>
          <w:rFonts w:hint="eastAsia"/>
        </w:rPr>
      </w:pPr>
      <w:ins w:id="6" w:author="feng lin" w:date="2016-03-06T08:57:00Z">
        <w:r>
          <w:rPr>
            <w:rFonts w:hint="eastAsia"/>
          </w:rPr>
          <w:t>我们</w:t>
        </w:r>
      </w:ins>
      <w:ins w:id="7" w:author="feng lin" w:date="2016-03-06T08:56:00Z">
        <w:r w:rsidR="0058559A">
          <w:rPr>
            <w:rFonts w:hint="eastAsia"/>
          </w:rPr>
          <w:t>为什么要这样写程序</w:t>
        </w:r>
        <w:r w:rsidR="0058559A">
          <w:rPr>
            <w:rFonts w:hint="eastAsia"/>
          </w:rPr>
          <w:t>?</w:t>
        </w:r>
        <w:r w:rsidR="0058559A">
          <w:rPr>
            <w:rFonts w:hint="eastAsia"/>
          </w:rPr>
          <w:t>为何要这样运行程序</w:t>
        </w:r>
        <w:r w:rsidR="0058559A">
          <w:rPr>
            <w:rFonts w:hint="eastAsia"/>
          </w:rPr>
          <w:t>?</w:t>
        </w:r>
      </w:ins>
      <w:ins w:id="8" w:author="feng lin" w:date="2016-03-06T08:57:00Z">
        <w:r w:rsidR="0058559A">
          <w:rPr>
            <w:rFonts w:hint="eastAsia"/>
          </w:rPr>
          <w:t>以及程序运行背后发生了什么</w:t>
        </w:r>
        <w:r w:rsidR="0058559A">
          <w:rPr>
            <w:rFonts w:hint="eastAsia"/>
          </w:rPr>
          <w:t>?</w:t>
        </w:r>
      </w:ins>
    </w:p>
    <w:p w:rsidR="0058559A" w:rsidRDefault="0058559A">
      <w:pPr>
        <w:rPr>
          <w:ins w:id="9" w:author="feng lin" w:date="2016-03-06T08:59:00Z"/>
        </w:rPr>
      </w:pPr>
    </w:p>
    <w:p w:rsidR="00122DF6" w:rsidRDefault="00122DF6">
      <w:pPr>
        <w:rPr>
          <w:ins w:id="10" w:author="feng lin" w:date="2016-03-06T08:59:00Z"/>
          <w:rFonts w:hint="eastAsia"/>
        </w:rPr>
      </w:pPr>
      <w:ins w:id="11" w:author="feng lin" w:date="2016-03-06T08:59:00Z">
        <w:r>
          <w:rPr>
            <w:rFonts w:hint="eastAsia"/>
          </w:rPr>
          <w:t>关于</w:t>
        </w:r>
        <w:r>
          <w:rPr>
            <w:rFonts w:hint="eastAsia"/>
          </w:rPr>
          <w:t>Spark</w:t>
        </w:r>
        <w:r>
          <w:t xml:space="preserve"> </w:t>
        </w:r>
        <w:proofErr w:type="spellStart"/>
        <w:r>
          <w:t>Runtim</w:t>
        </w:r>
        <w:r>
          <w:rPr>
            <w:rFonts w:hint="eastAsia"/>
          </w:rPr>
          <w:t>re</w:t>
        </w:r>
        <w:proofErr w:type="spellEnd"/>
      </w:ins>
    </w:p>
    <w:p w:rsidR="00122DF6" w:rsidRDefault="00122DF6">
      <w:pPr>
        <w:rPr>
          <w:ins w:id="12" w:author="feng lin" w:date="2016-03-06T09:00:00Z"/>
        </w:rPr>
      </w:pPr>
      <w:ins w:id="13" w:author="feng lin" w:date="2016-03-06T09:00:00Z">
        <w:r>
          <w:rPr>
            <w:noProof/>
          </w:rPr>
          <w:drawing>
            <wp:inline distT="0" distB="0" distL="0" distR="0" wp14:anchorId="1410AD5E" wp14:editId="3A3EB019">
              <wp:extent cx="5274310" cy="2935605"/>
              <wp:effectExtent l="0" t="0" r="2540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9356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22DF6" w:rsidRDefault="00122DF6">
      <w:pPr>
        <w:rPr>
          <w:ins w:id="14" w:author="feng lin" w:date="2016-03-06T09:00:00Z"/>
        </w:rPr>
      </w:pPr>
      <w:ins w:id="15" w:author="feng lin" w:date="2016-03-06T09:00:00Z">
        <w:r>
          <w:rPr>
            <w:rFonts w:hint="eastAsia"/>
          </w:rPr>
          <w:t>Driver</w:t>
        </w:r>
        <w:r>
          <w:t>:</w:t>
        </w:r>
      </w:ins>
    </w:p>
    <w:p w:rsidR="00122DF6" w:rsidRDefault="00122DF6" w:rsidP="00122DF6">
      <w:pPr>
        <w:ind w:firstLine="420"/>
        <w:rPr>
          <w:ins w:id="16" w:author="feng lin" w:date="2016-03-06T09:07:00Z"/>
        </w:rPr>
        <w:pPrChange w:id="17" w:author="feng lin" w:date="2016-03-06T09:08:00Z">
          <w:pPr/>
        </w:pPrChange>
      </w:pPr>
      <w:ins w:id="18" w:author="feng lin" w:date="2016-03-06T09:01:00Z">
        <w:r>
          <w:rPr>
            <w:rFonts w:hint="eastAsia"/>
          </w:rPr>
          <w:t>运行程序时候，具有</w:t>
        </w:r>
        <w:r>
          <w:rPr>
            <w:rFonts w:hint="eastAsia"/>
          </w:rPr>
          <w:t>Main</w:t>
        </w:r>
        <w:r>
          <w:rPr>
            <w:rFonts w:hint="eastAsia"/>
          </w:rPr>
          <w:t>方法，并且创建了</w:t>
        </w:r>
        <w:proofErr w:type="spellStart"/>
        <w:r>
          <w:rPr>
            <w:rFonts w:hint="eastAsia"/>
          </w:rPr>
          <w:t>Spark</w:t>
        </w:r>
        <w:r>
          <w:t>Context</w:t>
        </w:r>
        <w:proofErr w:type="spellEnd"/>
        <w:r>
          <w:rPr>
            <w:rFonts w:hint="eastAsia"/>
          </w:rPr>
          <w:t>的一个对象</w:t>
        </w:r>
      </w:ins>
      <w:ins w:id="19" w:author="feng lin" w:date="2016-03-06T09:02:00Z">
        <w:r>
          <w:rPr>
            <w:rFonts w:hint="eastAsia"/>
          </w:rPr>
          <w:t>，他是程序运行调度的调度器</w:t>
        </w:r>
      </w:ins>
      <w:ins w:id="20" w:author="feng lin" w:date="2016-03-06T09:06:00Z">
        <w:r>
          <w:rPr>
            <w:rFonts w:hint="eastAsia"/>
          </w:rPr>
          <w:t>，在程序运行中，</w:t>
        </w:r>
        <w:r>
          <w:rPr>
            <w:rFonts w:hint="eastAsia"/>
          </w:rPr>
          <w:t>Driver</w:t>
        </w:r>
        <w:r>
          <w:rPr>
            <w:rFonts w:hint="eastAsia"/>
          </w:rPr>
          <w:t>端</w:t>
        </w:r>
      </w:ins>
      <w:ins w:id="21" w:author="feng lin" w:date="2016-03-06T09:07:00Z">
        <w:r>
          <w:rPr>
            <w:rFonts w:hint="eastAsia"/>
          </w:rPr>
          <w:t>的主要代码为</w:t>
        </w:r>
        <w:proofErr w:type="spellStart"/>
        <w:r>
          <w:rPr>
            <w:rFonts w:hint="eastAsia"/>
          </w:rPr>
          <w:t>Spark</w:t>
        </w:r>
        <w:r>
          <w:t>Conf</w:t>
        </w:r>
        <w:proofErr w:type="spellEnd"/>
        <w:r>
          <w:t xml:space="preserve"> </w:t>
        </w:r>
        <w:r>
          <w:rPr>
            <w:rFonts w:hint="eastAsia"/>
          </w:rPr>
          <w:t>和</w:t>
        </w:r>
        <w:proofErr w:type="spellStart"/>
        <w:r>
          <w:rPr>
            <w:rFonts w:hint="eastAsia"/>
          </w:rPr>
          <w:t>SparkContext</w:t>
        </w:r>
        <w:proofErr w:type="spellEnd"/>
        <w:r>
          <w:rPr>
            <w:rFonts w:hint="eastAsia"/>
          </w:rPr>
          <w:t>两部分如下图所示：</w:t>
        </w:r>
      </w:ins>
    </w:p>
    <w:p w:rsidR="00122DF6" w:rsidRDefault="00122DF6" w:rsidP="00122DF6">
      <w:pPr>
        <w:jc w:val="center"/>
        <w:rPr>
          <w:ins w:id="22" w:author="feng lin" w:date="2016-03-06T09:08:00Z"/>
        </w:rPr>
        <w:pPrChange w:id="23" w:author="feng lin" w:date="2016-03-06T09:08:00Z">
          <w:pPr/>
        </w:pPrChange>
      </w:pPr>
      <w:ins w:id="24" w:author="feng lin" w:date="2016-03-06T09:08:00Z">
        <w:r>
          <w:rPr>
            <w:noProof/>
          </w:rPr>
          <w:drawing>
            <wp:inline distT="0" distB="0" distL="0" distR="0" wp14:anchorId="525DA976" wp14:editId="3F7AC3E5">
              <wp:extent cx="5274310" cy="1221105"/>
              <wp:effectExtent l="0" t="0" r="2540" b="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12211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22DF6" w:rsidRDefault="004E332A" w:rsidP="00122DF6">
      <w:pPr>
        <w:jc w:val="left"/>
        <w:rPr>
          <w:ins w:id="25" w:author="feng lin" w:date="2016-03-06T09:09:00Z"/>
        </w:rPr>
        <w:pPrChange w:id="26" w:author="feng lin" w:date="2016-03-06T09:08:00Z">
          <w:pPr/>
        </w:pPrChange>
      </w:pPr>
      <w:ins w:id="27" w:author="feng lin" w:date="2016-03-06T09:09:00Z">
        <w:r>
          <w:rPr>
            <w:rFonts w:hint="eastAsia"/>
          </w:rPr>
          <w:t>Worker</w:t>
        </w:r>
        <w:r>
          <w:rPr>
            <w:rFonts w:hint="eastAsia"/>
          </w:rPr>
          <w:t>；</w:t>
        </w:r>
      </w:ins>
    </w:p>
    <w:p w:rsidR="004E332A" w:rsidRDefault="004E332A" w:rsidP="004E332A">
      <w:pPr>
        <w:jc w:val="left"/>
        <w:rPr>
          <w:ins w:id="28" w:author="feng lin" w:date="2016-03-06T09:12:00Z"/>
        </w:rPr>
        <w:pPrChange w:id="29" w:author="feng lin" w:date="2016-03-06T09:08:00Z">
          <w:pPr/>
        </w:pPrChange>
      </w:pPr>
      <w:ins w:id="30" w:author="feng lin" w:date="2016-03-06T09:09:00Z">
        <w:r>
          <w:tab/>
        </w:r>
        <w:r>
          <w:rPr>
            <w:rFonts w:hint="eastAsia"/>
          </w:rPr>
          <w:t>运行程序时候，</w:t>
        </w:r>
        <w:r>
          <w:rPr>
            <w:rFonts w:hint="eastAsia"/>
          </w:rPr>
          <w:t>Worker</w:t>
        </w:r>
      </w:ins>
      <w:ins w:id="31" w:author="feng lin" w:date="2016-03-06T09:10:00Z">
        <w:r>
          <w:rPr>
            <w:rFonts w:hint="eastAsia"/>
          </w:rPr>
          <w:t>端是</w:t>
        </w:r>
        <w:r w:rsidRPr="004E332A">
          <w:rPr>
            <w:rFonts w:hint="eastAsia"/>
          </w:rPr>
          <w:t>集群中具体运行操作代码的节点</w:t>
        </w:r>
        <w:r>
          <w:rPr>
            <w:rFonts w:hint="eastAsia"/>
          </w:rPr>
          <w:t>，他</w:t>
        </w:r>
        <w:r>
          <w:rPr>
            <w:rFonts w:hint="eastAsia"/>
          </w:rPr>
          <w:t>不运行程序的代码，管理当前节点内存</w:t>
        </w:r>
        <w:r>
          <w:rPr>
            <w:rFonts w:hint="eastAsia"/>
          </w:rPr>
          <w:t>CPU</w:t>
        </w:r>
        <w:r>
          <w:rPr>
            <w:rFonts w:hint="eastAsia"/>
          </w:rPr>
          <w:t>等计算资源的使用状况并接收</w:t>
        </w:r>
        <w:r>
          <w:rPr>
            <w:rFonts w:hint="eastAsia"/>
          </w:rPr>
          <w:t>master</w:t>
        </w:r>
        <w:r>
          <w:rPr>
            <w:rFonts w:hint="eastAsia"/>
          </w:rPr>
          <w:t>指令来分配具体资源</w:t>
        </w:r>
        <w:r>
          <w:rPr>
            <w:rFonts w:hint="eastAsia"/>
          </w:rPr>
          <w:t>Executor(</w:t>
        </w:r>
        <w:r>
          <w:rPr>
            <w:rFonts w:hint="eastAsia"/>
          </w:rPr>
          <w:t>在新的进程中分配</w:t>
        </w:r>
        <w:r>
          <w:rPr>
            <w:rFonts w:hint="eastAsia"/>
          </w:rPr>
          <w:t>)</w:t>
        </w:r>
        <w:r>
          <w:rPr>
            <w:rFonts w:hint="eastAsia"/>
          </w:rPr>
          <w:t>，程序计算运行在</w:t>
        </w:r>
      </w:ins>
      <w:ins w:id="32" w:author="feng lin" w:date="2016-03-06T09:11:00Z">
        <w:r>
          <w:rPr>
            <w:rFonts w:hint="eastAsia"/>
          </w:rPr>
          <w:t>Executor</w:t>
        </w:r>
        <w:r>
          <w:rPr>
            <w:rFonts w:hint="eastAsia"/>
          </w:rPr>
          <w:t>中</w:t>
        </w:r>
        <w:r>
          <w:t>。</w:t>
        </w:r>
      </w:ins>
    </w:p>
    <w:p w:rsidR="004E332A" w:rsidRDefault="004E332A" w:rsidP="004E332A">
      <w:pPr>
        <w:jc w:val="left"/>
        <w:rPr>
          <w:ins w:id="33" w:author="feng lin" w:date="2016-03-06T09:12:00Z"/>
        </w:rPr>
        <w:pPrChange w:id="34" w:author="feng lin" w:date="2016-03-06T09:08:00Z">
          <w:pPr/>
        </w:pPrChange>
      </w:pPr>
    </w:p>
    <w:p w:rsidR="00A02BFC" w:rsidRDefault="004E332A" w:rsidP="00A02BFC">
      <w:pPr>
        <w:jc w:val="left"/>
        <w:rPr>
          <w:ins w:id="35" w:author="feng lin" w:date="2016-03-06T10:08:00Z"/>
        </w:rPr>
        <w:pPrChange w:id="36" w:author="feng lin" w:date="2016-03-06T10:09:00Z">
          <w:pPr/>
        </w:pPrChange>
      </w:pPr>
      <w:ins w:id="37" w:author="feng lin" w:date="2016-03-06T09:12:00Z">
        <w:r>
          <w:rPr>
            <w:noProof/>
          </w:rPr>
          <w:drawing>
            <wp:inline distT="0" distB="0" distL="0" distR="0" wp14:anchorId="3D518572" wp14:editId="2EB05F74">
              <wp:extent cx="5274310" cy="2383155"/>
              <wp:effectExtent l="0" t="0" r="254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3831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38" w:name="_GoBack"/>
      <w:bookmarkEnd w:id="38"/>
    </w:p>
    <w:p w:rsidR="00122DF6" w:rsidRDefault="004E332A">
      <w:pPr>
        <w:rPr>
          <w:ins w:id="39" w:author="feng lin" w:date="2016-03-06T09:13:00Z"/>
        </w:rPr>
      </w:pPr>
      <w:ins w:id="40" w:author="feng lin" w:date="2016-03-06T09:13:00Z">
        <w:r>
          <w:rPr>
            <w:rFonts w:hint="eastAsia"/>
          </w:rPr>
          <w:t>Executor</w:t>
        </w:r>
        <w:r>
          <w:rPr>
            <w:rFonts w:hint="eastAsia"/>
          </w:rPr>
          <w:t>：</w:t>
        </w:r>
      </w:ins>
    </w:p>
    <w:p w:rsidR="004E332A" w:rsidRDefault="004E332A">
      <w:pPr>
        <w:rPr>
          <w:ins w:id="41" w:author="feng lin" w:date="2016-03-06T09:16:00Z"/>
        </w:rPr>
      </w:pPr>
      <w:ins w:id="42" w:author="feng lin" w:date="2016-03-06T09:13:00Z">
        <w:r>
          <w:tab/>
        </w:r>
        <w:r>
          <w:rPr>
            <w:rFonts w:hint="eastAsia"/>
          </w:rPr>
          <w:t>Executor</w:t>
        </w:r>
        <w:r>
          <w:rPr>
            <w:rFonts w:hint="eastAsia"/>
          </w:rPr>
          <w:t>是</w:t>
        </w:r>
      </w:ins>
      <w:ins w:id="43" w:author="feng lin" w:date="2016-03-06T09:16:00Z">
        <w:r>
          <w:rPr>
            <w:rFonts w:hint="eastAsia"/>
          </w:rPr>
          <w:t>运行在</w:t>
        </w:r>
        <w:r>
          <w:rPr>
            <w:rFonts w:hint="eastAsia"/>
          </w:rPr>
          <w:t>worker</w:t>
        </w:r>
        <w:r>
          <w:rPr>
            <w:rFonts w:hint="eastAsia"/>
          </w:rPr>
          <w:t>节点上一个进程里面的对当前应用程序处理所开启的一个对象，这个对象负责了</w:t>
        </w:r>
        <w:r>
          <w:rPr>
            <w:rFonts w:hint="eastAsia"/>
          </w:rPr>
          <w:t>task</w:t>
        </w:r>
      </w:ins>
      <w:ins w:id="44" w:author="feng lin" w:date="2016-03-06T09:17:00Z">
        <w:r>
          <w:rPr>
            <w:rFonts w:hint="eastAsia"/>
          </w:rPr>
          <w:t>的执行，</w:t>
        </w:r>
      </w:ins>
      <w:ins w:id="45" w:author="feng lin" w:date="2016-03-06T10:00:00Z">
        <w:r w:rsidR="00A02BFC">
          <w:rPr>
            <w:rFonts w:hint="eastAsia"/>
          </w:rPr>
          <w:t>计算</w:t>
        </w:r>
      </w:ins>
      <w:ins w:id="46" w:author="feng lin" w:date="2016-03-06T09:17:00Z">
        <w:r>
          <w:rPr>
            <w:rFonts w:hint="eastAsia"/>
          </w:rPr>
          <w:t>通过线程池内线程并发</w:t>
        </w:r>
      </w:ins>
      <w:ins w:id="47" w:author="feng lin" w:date="2016-03-06T10:00:00Z">
        <w:r w:rsidR="00A02BFC">
          <w:rPr>
            <w:rFonts w:hint="eastAsia"/>
          </w:rPr>
          <w:t>执行</w:t>
        </w:r>
      </w:ins>
      <w:ins w:id="48" w:author="feng lin" w:date="2016-03-06T09:17:00Z">
        <w:r>
          <w:rPr>
            <w:rFonts w:hint="eastAsia"/>
          </w:rPr>
          <w:t>和复用的方式</w:t>
        </w:r>
      </w:ins>
      <w:ins w:id="49" w:author="feng lin" w:date="2016-03-06T09:46:00Z">
        <w:r w:rsidR="00203EC5">
          <w:rPr>
            <w:rFonts w:hint="eastAsia"/>
          </w:rPr>
          <w:t>。</w:t>
        </w:r>
      </w:ins>
    </w:p>
    <w:p w:rsidR="004E332A" w:rsidRDefault="004E332A">
      <w:pPr>
        <w:rPr>
          <w:ins w:id="50" w:author="feng lin" w:date="2016-03-06T08:59:00Z"/>
          <w:rFonts w:hint="eastAsia"/>
        </w:rPr>
      </w:pPr>
    </w:p>
    <w:p w:rsidR="00122DF6" w:rsidRDefault="00122DF6">
      <w:pPr>
        <w:rPr>
          <w:ins w:id="51" w:author="feng lin" w:date="2016-03-06T08:57:00Z"/>
          <w:rFonts w:hint="eastAsia"/>
        </w:rPr>
      </w:pPr>
    </w:p>
    <w:p w:rsidR="002615D0" w:rsidRDefault="0058559A">
      <w:r w:rsidRPr="0058559A">
        <w:rPr>
          <w:noProof/>
        </w:rPr>
        <w:lastRenderedPageBreak/>
        <w:drawing>
          <wp:inline distT="0" distB="0" distL="0" distR="0">
            <wp:extent cx="5274310" cy="2249816"/>
            <wp:effectExtent l="0" t="0" r="2540" b="0"/>
            <wp:docPr id="1" name="图片 1" descr="C:\Users\feng\Desktop\DT笔记本\3. 流程执行图\Spark内核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g\Desktop\DT笔记本\3. 流程执行图\Spark内核架构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ng lin">
    <w15:presenceInfo w15:providerId="None" w15:userId="feng 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61"/>
    <w:rsid w:val="00100E61"/>
    <w:rsid w:val="00122DF6"/>
    <w:rsid w:val="00203EC5"/>
    <w:rsid w:val="002615D0"/>
    <w:rsid w:val="004E332A"/>
    <w:rsid w:val="0058559A"/>
    <w:rsid w:val="00A0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7E998-C34A-4CB5-9771-1E90A43C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lin</dc:creator>
  <cp:keywords/>
  <dc:description/>
  <cp:lastModifiedBy>feng lin</cp:lastModifiedBy>
  <cp:revision>2</cp:revision>
  <dcterms:created xsi:type="dcterms:W3CDTF">2016-03-06T00:46:00Z</dcterms:created>
  <dcterms:modified xsi:type="dcterms:W3CDTF">2016-03-06T02:09:00Z</dcterms:modified>
</cp:coreProperties>
</file>